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EC" w:rsidRPr="007329EC" w:rsidRDefault="007329EC" w:rsidP="00F90F97">
      <w:pPr>
        <w:pStyle w:val="Heading1"/>
        <w:jc w:val="center"/>
        <w:rPr>
          <w:lang w:val="bg-BG"/>
        </w:rPr>
      </w:pPr>
      <w:r>
        <w:t>More E</w:t>
      </w:r>
      <w:r w:rsidRPr="00603773">
        <w:t>xercises: Data Types</w:t>
      </w:r>
      <w:r>
        <w:t xml:space="preserve"> and Variables</w:t>
      </w:r>
    </w:p>
    <w:p w:rsidR="007329EC" w:rsidRPr="00F90F97" w:rsidRDefault="00F90F97">
      <w:pPr>
        <w:rPr>
          <w:sz w:val="24"/>
          <w:szCs w:val="24"/>
        </w:rPr>
      </w:pPr>
      <w:r>
        <w:rPr>
          <w:sz w:val="24"/>
          <w:szCs w:val="24"/>
        </w:rPr>
        <w:t xml:space="preserve">Problems for </w:t>
      </w:r>
      <w:r w:rsidR="00DD255C">
        <w:rPr>
          <w:sz w:val="24"/>
          <w:szCs w:val="24"/>
          <w:lang w:val="en-US"/>
        </w:rPr>
        <w:t>more exercise</w:t>
      </w:r>
      <w:r>
        <w:rPr>
          <w:sz w:val="24"/>
          <w:szCs w:val="24"/>
        </w:rPr>
        <w:t xml:space="preserve"> for the </w:t>
      </w:r>
      <w:hyperlink r:id="rId7" w:history="1">
        <w:r w:rsidR="006803F4">
          <w:rPr>
            <w:rStyle w:val="Hyperlink"/>
            <w:sz w:val="24"/>
            <w:szCs w:val="24"/>
          </w:rPr>
          <w:t>"JS Fundamentals"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8" w:history="1">
        <w:r w:rsidRPr="00A8610A">
          <w:rPr>
            <w:rStyle w:val="Hyperlink"/>
            <w:sz w:val="24"/>
            <w:szCs w:val="24"/>
          </w:rPr>
          <w:t>Data-Types-and-Variables</w:t>
        </w:r>
        <w:r w:rsidR="00B40812">
          <w:rPr>
            <w:rStyle w:val="Hyperlink"/>
            <w:sz w:val="24"/>
            <w:szCs w:val="24"/>
            <w:lang w:val="en-US"/>
          </w:rPr>
          <w:t>-More</w:t>
        </w:r>
        <w:r w:rsidRPr="00A8610A">
          <w:rPr>
            <w:rStyle w:val="Hyperlink"/>
            <w:sz w:val="24"/>
            <w:szCs w:val="24"/>
          </w:rPr>
          <w:t>-Exercise</w:t>
        </w:r>
      </w:hyperlink>
    </w:p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>Digits with Words</w:t>
      </w:r>
    </w:p>
    <w:p w:rsidR="007329EC" w:rsidRPr="007329EC" w:rsidRDefault="00F90F97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="007329EC" w:rsidRPr="007329EC">
        <w:rPr>
          <w:rFonts w:ascii="Calibri" w:eastAsia="Calibri" w:hAnsi="Calibri" w:cs="Arial"/>
          <w:lang w:val="en-US"/>
        </w:rPr>
        <w:t xml:space="preserve"> that </w:t>
      </w:r>
      <w:r>
        <w:rPr>
          <w:rFonts w:ascii="Calibri" w:eastAsia="Calibri" w:hAnsi="Calibri" w:cs="Arial"/>
          <w:lang w:val="en-US"/>
        </w:rPr>
        <w:t>receives</w:t>
      </w:r>
      <w:r w:rsidR="007329EC" w:rsidRPr="007329EC">
        <w:rPr>
          <w:rFonts w:ascii="Calibri" w:eastAsia="Calibri" w:hAnsi="Calibri" w:cs="Arial"/>
          <w:lang w:val="en-US"/>
        </w:rPr>
        <w:t xml:space="preserve"> a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in the form of a </w:t>
      </w:r>
      <w:r w:rsidR="007329EC" w:rsidRPr="007329EC">
        <w:rPr>
          <w:rFonts w:ascii="Calibri" w:eastAsia="Calibri" w:hAnsi="Calibri" w:cs="Arial"/>
          <w:b/>
          <w:lang w:val="en-US"/>
        </w:rPr>
        <w:t>word</w:t>
      </w:r>
      <w:r w:rsidR="007329EC" w:rsidRPr="007329EC">
        <w:rPr>
          <w:rFonts w:ascii="Calibri" w:eastAsia="Calibri" w:hAnsi="Calibri" w:cs="Arial"/>
          <w:lang w:val="en-US"/>
        </w:rPr>
        <w:t xml:space="preserve"> </w:t>
      </w:r>
      <w:r w:rsidR="00E41E4D">
        <w:rPr>
          <w:rFonts w:ascii="Calibri" w:eastAsia="Calibri" w:hAnsi="Calibri" w:cs="Arial"/>
          <w:lang w:val="en-US"/>
        </w:rPr>
        <w:t xml:space="preserve">as </w:t>
      </w:r>
      <w:r w:rsidR="00E41E4D" w:rsidRPr="00A076ED">
        <w:rPr>
          <w:rFonts w:ascii="Calibri" w:eastAsia="Calibri" w:hAnsi="Calibri" w:cs="Arial"/>
          <w:b/>
          <w:lang w:val="en-US"/>
        </w:rPr>
        <w:t>string</w:t>
      </w:r>
      <w:r w:rsidR="00E41E4D">
        <w:rPr>
          <w:rFonts w:ascii="Calibri" w:eastAsia="Calibri" w:hAnsi="Calibri" w:cs="Arial"/>
          <w:lang w:val="en-US"/>
        </w:rPr>
        <w:t xml:space="preserve"> </w:t>
      </w:r>
      <w:r w:rsidR="007329EC" w:rsidRPr="007329EC">
        <w:rPr>
          <w:rFonts w:ascii="Calibri" w:eastAsia="Calibri" w:hAnsi="Calibri" w:cs="Arial"/>
          <w:lang w:val="en-US"/>
        </w:rPr>
        <w:t xml:space="preserve">and prints the </w:t>
      </w:r>
      <w:r w:rsidR="007329EC" w:rsidRPr="00A076ED">
        <w:rPr>
          <w:rFonts w:ascii="Consolas" w:eastAsia="Calibri" w:hAnsi="Consolas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as a </w:t>
      </w:r>
      <w:r w:rsidR="007329EC" w:rsidRPr="007329EC">
        <w:rPr>
          <w:rFonts w:ascii="Calibri" w:eastAsia="Calibri" w:hAnsi="Calibri" w:cs="Arial"/>
          <w:b/>
          <w:lang w:val="en-US"/>
        </w:rPr>
        <w:t>number</w:t>
      </w:r>
      <w:r w:rsidR="007329EC"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7329EC" w:rsidRPr="007329EC" w:rsidTr="003C2ACB">
        <w:trPr>
          <w:trHeight w:val="250"/>
        </w:trPr>
        <w:tc>
          <w:tcPr>
            <w:tcW w:w="94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7329EC" w:rsidRPr="007329EC" w:rsidTr="003C2ACB">
        <w:trPr>
          <w:trHeight w:val="238"/>
        </w:trPr>
        <w:tc>
          <w:tcPr>
            <w:tcW w:w="949" w:type="dxa"/>
          </w:tcPr>
          <w:p w:rsidR="007329EC" w:rsidRPr="003C2ACB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Pr="007329EC" w:rsidRDefault="007329EC" w:rsidP="00300172">
      <w:pPr>
        <w:spacing w:before="80" w:after="120" w:line="276" w:lineRule="auto"/>
        <w:ind w:left="720"/>
        <w:contextualSpacing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Use </w:t>
      </w:r>
      <w:r w:rsidR="00A076ED">
        <w:rPr>
          <w:rFonts w:ascii="Calibri" w:eastAsia="Calibri" w:hAnsi="Calibri" w:cs="Arial"/>
          <w:lang w:val="en-US"/>
        </w:rPr>
        <w:t>a</w:t>
      </w:r>
      <w:r w:rsidR="00A076ED" w:rsidRPr="007329EC">
        <w:rPr>
          <w:rFonts w:ascii="Calibri" w:eastAsia="Calibri" w:hAnsi="Calibri" w:cs="Arial"/>
          <w:lang w:val="en-US"/>
        </w:rPr>
        <w:t xml:space="preserve"> </w:t>
      </w:r>
      <w:r w:rsidRPr="007329EC">
        <w:rPr>
          <w:rFonts w:ascii="Consolas" w:eastAsia="Calibri" w:hAnsi="Consolas" w:cs="Arial"/>
          <w:b/>
          <w:noProof/>
          <w:lang w:val="en-US"/>
        </w:rPr>
        <w:t>switch</w:t>
      </w:r>
      <w:r w:rsidRPr="007329EC">
        <w:rPr>
          <w:rFonts w:ascii="Calibri" w:eastAsia="Calibri" w:hAnsi="Calibri" w:cs="Arial"/>
          <w:lang w:val="en-US"/>
        </w:rPr>
        <w:t xml:space="preserve"> case.</w:t>
      </w:r>
    </w:p>
    <w:p w:rsidR="007329EC" w:rsidRDefault="007329EC"/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Prime Number Checker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7329EC">
        <w:rPr>
          <w:rFonts w:ascii="Calibri" w:eastAsia="Calibri" w:hAnsi="Calibri" w:cs="Arial"/>
          <w:lang w:val="en-US"/>
        </w:rPr>
        <w:t xml:space="preserve"> to check if a number is </w:t>
      </w:r>
      <w:r w:rsidRPr="00A076ED">
        <w:rPr>
          <w:rFonts w:ascii="Consolas" w:eastAsia="Calibri" w:hAnsi="Consolas" w:cs="Arial"/>
          <w:b/>
          <w:lang w:val="en-US"/>
        </w:rPr>
        <w:t>prime</w:t>
      </w:r>
      <w:r w:rsidRPr="007329EC">
        <w:rPr>
          <w:rFonts w:ascii="Calibri" w:eastAsia="Calibri" w:hAnsi="Calibri" w:cs="Arial"/>
          <w:lang w:val="en-US"/>
        </w:rPr>
        <w:t xml:space="preserve"> (only wholly divisible by itself and one).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a single number argument.</w:t>
      </w:r>
    </w:p>
    <w:p w:rsid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the return value of your function. Return </w:t>
      </w:r>
      <w:r w:rsidRPr="007329EC">
        <w:rPr>
          <w:rFonts w:ascii="Consolas" w:eastAsia="Calibri" w:hAnsi="Consolas" w:cs="Arial"/>
          <w:b/>
          <w:noProof/>
          <w:lang w:val="en-US"/>
        </w:rPr>
        <w:t>true</w:t>
      </w:r>
      <w:r w:rsidRPr="007329EC">
        <w:rPr>
          <w:rFonts w:ascii="Calibri" w:eastAsia="Calibri" w:hAnsi="Calibri" w:cs="Arial"/>
          <w:lang w:val="en-US"/>
        </w:rPr>
        <w:t xml:space="preserve"> for prime number and </w:t>
      </w:r>
      <w:r w:rsidRPr="007329EC">
        <w:rPr>
          <w:rFonts w:ascii="Consolas" w:eastAsia="Calibri" w:hAnsi="Consolas" w:cs="Arial"/>
          <w:b/>
          <w:noProof/>
          <w:lang w:val="en-US"/>
        </w:rPr>
        <w:t>false</w:t>
      </w:r>
      <w:r w:rsidRPr="007329EC">
        <w:rPr>
          <w:rFonts w:ascii="Calibri" w:eastAsia="Calibri" w:hAnsi="Calibri" w:cs="Arial"/>
          <w:lang w:val="en-US"/>
        </w:rPr>
        <w:t xml:space="preserve"> otherwise.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7329EC" w:rsidRPr="007329EC" w:rsidTr="007329EC"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:rsidR="00E41E4D" w:rsidRPr="007329EC" w:rsidRDefault="00E41E4D" w:rsidP="00E41E4D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RPr="007329EC" w:rsidRDefault="00E41E4D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076ED">
        <w:rPr>
          <w:rFonts w:ascii="Calibri" w:eastAsia="Calibri" w:hAnsi="Calibri" w:cs="Arial"/>
          <w:lang w:val="en-US"/>
        </w:rPr>
        <w:t>You can find more information about prime numbers</w:t>
      </w:r>
      <w:r>
        <w:rPr>
          <w:rFonts w:ascii="Calibri" w:eastAsia="Calibri" w:hAnsi="Calibri" w:cs="Arial"/>
          <w:lang w:val="en-US"/>
        </w:rPr>
        <w:t xml:space="preserve">: </w:t>
      </w:r>
      <w:hyperlink r:id="rId9" w:history="1">
        <w:r w:rsidRPr="00E41E4D">
          <w:rPr>
            <w:rStyle w:val="Hyperlink"/>
            <w:rFonts w:ascii="Calibri" w:eastAsia="Calibri" w:hAnsi="Calibri" w:cs="Arial"/>
            <w:lang w:val="en-US"/>
          </w:rPr>
          <w:t>https://en.wikipedia.org/wiki/Prime_number</w:t>
        </w:r>
      </w:hyperlink>
    </w:p>
    <w:p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Cone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7329EC">
        <w:rPr>
          <w:rFonts w:ascii="Calibri" w:eastAsia="Calibri" w:hAnsi="Calibri" w:cs="Arial"/>
          <w:lang w:val="en-US"/>
        </w:rPr>
        <w:t xml:space="preserve"> to calculate a cone’s </w:t>
      </w:r>
      <w:r w:rsidRPr="003C2ACB">
        <w:rPr>
          <w:rFonts w:ascii="Calibri" w:eastAsia="Calibri" w:hAnsi="Calibri" w:cs="Arial"/>
          <w:b/>
          <w:lang w:val="en-US"/>
        </w:rPr>
        <w:t>volume</w:t>
      </w:r>
      <w:r w:rsidRPr="007329EC">
        <w:rPr>
          <w:rFonts w:ascii="Calibri" w:eastAsia="Calibri" w:hAnsi="Calibri" w:cs="Arial"/>
          <w:lang w:val="en-US"/>
        </w:rPr>
        <w:t xml:space="preserve"> and </w:t>
      </w:r>
      <w:r w:rsidR="003C2ACB" w:rsidRPr="003C2ACB">
        <w:rPr>
          <w:rFonts w:ascii="Calibri" w:eastAsia="Calibri" w:hAnsi="Calibri" w:cs="Arial"/>
          <w:b/>
          <w:lang w:val="en-US"/>
        </w:rPr>
        <w:t>total</w:t>
      </w:r>
      <w:r w:rsidR="003C2ACB">
        <w:rPr>
          <w:rFonts w:ascii="Calibri" w:eastAsia="Calibri" w:hAnsi="Calibri" w:cs="Arial"/>
          <w:lang w:val="en-US"/>
        </w:rPr>
        <w:t xml:space="preserve"> </w:t>
      </w:r>
      <w:r w:rsidRPr="003C2ACB">
        <w:rPr>
          <w:rFonts w:ascii="Calibri" w:eastAsia="Calibri" w:hAnsi="Calibri" w:cs="Arial"/>
          <w:b/>
          <w:lang w:val="en-US"/>
        </w:rPr>
        <w:t>surface area</w:t>
      </w:r>
      <w:r w:rsidRPr="007329EC">
        <w:rPr>
          <w:rFonts w:ascii="Calibri" w:eastAsia="Calibri" w:hAnsi="Calibri" w:cs="Arial"/>
          <w:lang w:val="en-US"/>
        </w:rPr>
        <w:t xml:space="preserve"> by given </w:t>
      </w:r>
      <w:r w:rsidRPr="00A076ED">
        <w:rPr>
          <w:rFonts w:eastAsia="Calibri" w:cstheme="minorHAnsi"/>
          <w:lang w:val="en-US"/>
        </w:rPr>
        <w:t>height</w:t>
      </w:r>
      <w:r w:rsidRPr="007329EC">
        <w:rPr>
          <w:rFonts w:ascii="Calibri" w:eastAsia="Calibri" w:hAnsi="Calibri" w:cs="Arial"/>
          <w:lang w:val="en-US"/>
        </w:rPr>
        <w:t xml:space="preserve"> and </w:t>
      </w:r>
      <w:r w:rsidRPr="00A076ED">
        <w:rPr>
          <w:rFonts w:eastAsia="Calibri" w:cstheme="minorHAnsi"/>
          <w:lang w:val="en-US"/>
        </w:rPr>
        <w:t>radius</w:t>
      </w:r>
      <w:r w:rsidRPr="007329EC">
        <w:rPr>
          <w:rFonts w:ascii="Calibri" w:eastAsia="Calibri" w:hAnsi="Calibri" w:cs="Arial"/>
          <w:lang w:val="en-US"/>
        </w:rPr>
        <w:t xml:space="preserve"> at the base.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two number arguments. The first element is the cone’s </w:t>
      </w:r>
      <w:r w:rsidRPr="00A076ED">
        <w:rPr>
          <w:rFonts w:ascii="Consolas" w:eastAsia="Calibri" w:hAnsi="Consolas" w:cs="Arial"/>
          <w:b/>
          <w:bCs/>
          <w:lang w:val="en-US"/>
        </w:rPr>
        <w:t>radius</w:t>
      </w:r>
      <w:r w:rsidRPr="007329EC">
        <w:rPr>
          <w:rFonts w:ascii="Calibri" w:eastAsia="Calibri" w:hAnsi="Calibri" w:cs="Arial"/>
          <w:lang w:val="en-US"/>
        </w:rPr>
        <w:t xml:space="preserve"> and the second is its </w:t>
      </w:r>
      <w:r w:rsidRPr="00A076ED">
        <w:rPr>
          <w:rFonts w:ascii="Consolas" w:eastAsia="Calibri" w:hAnsi="Consolas" w:cs="Arial"/>
          <w:b/>
          <w:bCs/>
          <w:lang w:val="en-US"/>
        </w:rPr>
        <w:t>height</w:t>
      </w:r>
      <w:r w:rsidRPr="007329EC">
        <w:rPr>
          <w:rFonts w:ascii="Calibri" w:eastAsia="Calibri" w:hAnsi="Calibri" w:cs="Arial"/>
          <w:lang w:val="en-US"/>
        </w:rPr>
        <w:t>.</w:t>
      </w:r>
    </w:p>
    <w:p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lastRenderedPageBreak/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printed to the console on a </w:t>
      </w:r>
      <w:r w:rsidRPr="00A076ED">
        <w:rPr>
          <w:rFonts w:ascii="Calibri" w:eastAsia="Calibri" w:hAnsi="Calibri" w:cs="Arial"/>
          <w:b/>
          <w:lang w:val="en-US"/>
        </w:rPr>
        <w:t>new line</w:t>
      </w:r>
      <w:r w:rsidRPr="007329EC">
        <w:rPr>
          <w:rFonts w:ascii="Calibri" w:eastAsia="Calibri" w:hAnsi="Calibri" w:cs="Arial"/>
          <w:lang w:val="en-US"/>
        </w:rPr>
        <w:t xml:space="preserve"> for every result.</w:t>
      </w:r>
      <w:r w:rsidR="006754AC">
        <w:rPr>
          <w:rFonts w:ascii="Calibri" w:eastAsia="Calibri" w:hAnsi="Calibri" w:cs="Arial"/>
          <w:lang w:val="en-US"/>
        </w:rPr>
        <w:t xml:space="preserve"> The result should be formatted to the</w:t>
      </w:r>
      <w:r w:rsidR="006754AC" w:rsidRPr="006754AC">
        <w:rPr>
          <w:rFonts w:ascii="Calibri" w:eastAsia="Calibri" w:hAnsi="Calibri" w:cs="Arial"/>
          <w:b/>
          <w:lang w:val="en-US"/>
        </w:rPr>
        <w:t xml:space="preserve"> fourth decimal point</w:t>
      </w:r>
    </w:p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7329EC" w:rsidRPr="007329EC" w:rsidTr="007329EC"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:rsidTr="00121ED7"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3</w:t>
            </w:r>
            <w:r w:rsidR="003C2ACB">
              <w:rPr>
                <w:rFonts w:ascii="Consolas" w:eastAsia="Calibri" w:hAnsi="Consolas" w:cs="Arial"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34" w:type="dxa"/>
          </w:tcPr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3.3</w:t>
            </w:r>
            <w:r w:rsidR="003C2ACB"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6754AC" w:rsidRPr="006754A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:rsidR="007329EC" w:rsidRPr="007329E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7329EC" w:rsidDel="00B40C13" w:rsidRDefault="007329EC" w:rsidP="007329EC">
      <w:pPr>
        <w:rPr>
          <w:del w:id="0" w:author="Kiril Kirilov" w:date="2019-05-17T13:50:00Z"/>
          <w:rFonts w:ascii="Calibri" w:eastAsia="Calibri" w:hAnsi="Calibri" w:cs="Arial"/>
          <w:color w:val="0000FF"/>
          <w:u w:val="single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You can use this online tool to check your results: </w:t>
      </w:r>
      <w:r w:rsidRPr="007329EC">
        <w:rPr>
          <w:rFonts w:ascii="Calibri" w:eastAsia="Calibri" w:hAnsi="Calibri" w:cs="Arial"/>
          <w:color w:val="0000FF"/>
          <w:u w:val="single"/>
          <w:lang w:val="en-US"/>
        </w:rPr>
        <w:t>http://www.calculatorsoup.com/calculators/geometry-solids/cone.php</w:t>
      </w:r>
    </w:p>
    <w:p w:rsidR="00A63F90" w:rsidRDefault="00A63F90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  <w:bookmarkStart w:id="1" w:name="_GoBack"/>
      <w:bookmarkEnd w:id="1"/>
    </w:p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Biggest of 3 Numbers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A63F90">
        <w:rPr>
          <w:rFonts w:ascii="Calibri" w:eastAsia="Calibri" w:hAnsi="Calibri" w:cs="Arial"/>
          <w:lang w:val="en-US"/>
        </w:rPr>
        <w:t xml:space="preserve"> that finds the </w:t>
      </w:r>
      <w:r w:rsidRPr="00A63F90">
        <w:rPr>
          <w:rFonts w:ascii="Calibri" w:eastAsia="Calibri" w:hAnsi="Calibri" w:cs="Arial"/>
          <w:b/>
          <w:lang w:val="en-US"/>
        </w:rPr>
        <w:t>biggest of 3 numbers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</w:t>
      </w:r>
      <w:r>
        <w:rPr>
          <w:rFonts w:ascii="Calibri" w:eastAsia="Calibri" w:hAnsi="Calibri" w:cs="Arial"/>
          <w:lang w:val="en-US"/>
        </w:rPr>
        <w:t>3 parameters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is the </w:t>
      </w:r>
      <w:r w:rsidRPr="00A076ED">
        <w:rPr>
          <w:rFonts w:ascii="Calibri" w:eastAsia="Calibri" w:hAnsi="Calibri" w:cs="Arial"/>
          <w:b/>
          <w:lang w:val="en-US"/>
        </w:rPr>
        <w:t>biggest</w:t>
      </w:r>
      <w:r w:rsidRPr="00A63F90">
        <w:rPr>
          <w:rFonts w:ascii="Calibri" w:eastAsia="Calibri" w:hAnsi="Calibri" w:cs="Arial"/>
          <w:lang w:val="en-US"/>
        </w:rPr>
        <w:t xml:space="preserve"> from the input numbers.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AB19E3" w:rsidRPr="00CC2352" w:rsidTr="00A076ED">
        <w:trPr>
          <w:trHeight w:val="388"/>
        </w:trPr>
        <w:tc>
          <w:tcPr>
            <w:tcW w:w="1017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:rsidR="00AB19E3" w:rsidRPr="00A63F90" w:rsidRDefault="00AB19E3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B19E3" w:rsidRPr="00CC2352" w:rsidTr="00A076ED">
        <w:trPr>
          <w:trHeight w:val="556"/>
        </w:trPr>
        <w:tc>
          <w:tcPr>
            <w:tcW w:w="1017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-2</w:t>
            </w:r>
            <w:r>
              <w:rPr>
                <w:rFonts w:ascii="Consolas" w:eastAsia="Calibri" w:hAnsi="Consolas" w:cs="Arial"/>
                <w:noProof/>
              </w:rPr>
              <w:t>,</w:t>
            </w:r>
          </w:p>
          <w:p w:rsidR="00AB19E3" w:rsidRDefault="00AB19E3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7</w:t>
            </w:r>
            <w:r>
              <w:rPr>
                <w:rFonts w:ascii="Consolas" w:eastAsia="Calibri" w:hAnsi="Consolas" w:cs="Arial"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noProof/>
              </w:rPr>
            </w:pPr>
            <w:r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5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65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:rsidR="00AB19E3" w:rsidRPr="00A63F90" w:rsidRDefault="00AB19E3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:rsidR="00A63F90" w:rsidRDefault="00DF5155" w:rsidP="007329EC">
      <w:r>
        <w:br w:type="textWrapping" w:clear="all"/>
      </w:r>
    </w:p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Binary to Decimal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A63F90">
        <w:rPr>
          <w:rFonts w:ascii="Calibri" w:eastAsia="Calibri" w:hAnsi="Calibri" w:cs="Arial"/>
          <w:lang w:val="en-US"/>
        </w:rPr>
        <w:t xml:space="preserve"> that reads an 8-bit binary number and converts it to a decimal.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one string element, representing a binary number.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A63F90" w:rsidRPr="00A63F90" w:rsidTr="00DD255C">
        <w:tc>
          <w:tcPr>
            <w:tcW w:w="2132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DD255C">
        <w:tc>
          <w:tcPr>
            <w:tcW w:w="2132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2006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Chess Board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A63F90">
        <w:rPr>
          <w:rFonts w:ascii="Calibri" w:eastAsia="Calibri" w:hAnsi="Calibri" w:cs="Arial"/>
          <w:lang w:val="en-US"/>
        </w:rPr>
        <w:t xml:space="preserve"> to print a chessboard of size </w:t>
      </w:r>
      <w:r w:rsidRPr="00A63F90">
        <w:rPr>
          <w:rFonts w:ascii="Calibri" w:eastAsia="Calibri" w:hAnsi="Calibri" w:cs="Arial"/>
          <w:b/>
          <w:bCs/>
          <w:lang w:val="en-US"/>
        </w:rPr>
        <w:t>n X n</w:t>
      </w:r>
      <w:r w:rsidRPr="00A63F90">
        <w:rPr>
          <w:rFonts w:ascii="Calibri" w:eastAsia="Calibri" w:hAnsi="Calibri" w:cs="Arial"/>
          <w:lang w:val="en-US"/>
        </w:rPr>
        <w:t>. See the example for more information.</w:t>
      </w:r>
    </w:p>
    <w:p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a single number argument </w:t>
      </w:r>
      <w:r w:rsidRPr="00A63F90">
        <w:rPr>
          <w:rFonts w:ascii="Calibri" w:eastAsia="Calibri" w:hAnsi="Calibri" w:cs="Arial"/>
          <w:b/>
          <w:bCs/>
          <w:lang w:val="en-US"/>
        </w:rPr>
        <w:t>n</w:t>
      </w:r>
      <w:r w:rsidRPr="00A63F90">
        <w:rPr>
          <w:rFonts w:ascii="Calibri" w:eastAsia="Calibri" w:hAnsi="Calibri" w:cs="Arial"/>
          <w:lang w:val="en-US"/>
        </w:rPr>
        <w:t>.</w:t>
      </w:r>
    </w:p>
    <w:p w:rsidR="00A63F90" w:rsidRDefault="00A63F90" w:rsidP="00A63F90">
      <w:pPr>
        <w:spacing w:before="80" w:after="120" w:line="276" w:lineRule="auto"/>
        <w:rPr>
          <w:rFonts w:ascii="Calibri" w:eastAsia="Calibri" w:hAnsi="Calibri" w:cs="Arial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returned as a result of your function in the form of a string.</w:t>
      </w:r>
    </w:p>
    <w:p w:rsidR="00DD255C" w:rsidRPr="00DD255C" w:rsidRDefault="00DD255C" w:rsidP="00A63F90">
      <w:pPr>
        <w:spacing w:before="80" w:after="120" w:line="276" w:lineRule="auto"/>
        <w:rPr>
          <w:rFonts w:ascii="Calibri" w:eastAsia="Calibri" w:hAnsi="Calibri" w:cs="Arial"/>
        </w:rPr>
      </w:pPr>
    </w:p>
    <w:p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A63F90" w:rsidRPr="00A63F90" w:rsidTr="00DD255C">
        <w:tc>
          <w:tcPr>
            <w:tcW w:w="1134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:rsidTr="00DD255C">
        <w:tc>
          <w:tcPr>
            <w:tcW w:w="1134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5858" w:type="dxa"/>
          </w:tcPr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:rsidR="00A63F90" w:rsidRDefault="00A63F90" w:rsidP="00A63F90">
      <w:pPr>
        <w:tabs>
          <w:tab w:val="left" w:pos="912"/>
        </w:tabs>
      </w:pPr>
      <w:r>
        <w:tab/>
      </w:r>
    </w:p>
    <w:p w:rsidR="0099114E" w:rsidRPr="0099114E" w:rsidRDefault="0099114E" w:rsidP="0099114E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99114E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Triangle Area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Write a </w:t>
      </w:r>
      <w:r w:rsidRPr="00A076ED">
        <w:rPr>
          <w:rFonts w:ascii="Consolas" w:eastAsia="Calibri" w:hAnsi="Consolas" w:cs="Arial"/>
          <w:b/>
          <w:lang w:val="en-US"/>
        </w:rPr>
        <w:t>function</w:t>
      </w:r>
      <w:r w:rsidRPr="0099114E">
        <w:rPr>
          <w:rFonts w:ascii="Calibri" w:eastAsia="Calibri" w:hAnsi="Calibri" w:cs="Arial"/>
          <w:lang w:val="en-US"/>
        </w:rPr>
        <w:t xml:space="preserve"> that calculates a </w:t>
      </w:r>
      <w:r w:rsidRPr="00D6035E">
        <w:rPr>
          <w:rFonts w:ascii="Calibri" w:eastAsia="Calibri" w:hAnsi="Calibri" w:cs="Arial"/>
          <w:b/>
          <w:lang w:val="en-US"/>
        </w:rPr>
        <w:t>triangle’s area</w:t>
      </w:r>
      <w:r w:rsidRPr="0099114E">
        <w:rPr>
          <w:rFonts w:ascii="Calibri" w:eastAsia="Calibri" w:hAnsi="Calibri" w:cs="Arial"/>
          <w:lang w:val="en-US"/>
        </w:rPr>
        <w:t xml:space="preserve"> by its 3 sides.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input</w:t>
      </w:r>
      <w:r w:rsidRPr="0099114E">
        <w:rPr>
          <w:rFonts w:ascii="Calibri" w:eastAsia="Calibri" w:hAnsi="Calibri" w:cs="Arial"/>
          <w:lang w:val="en-US"/>
        </w:rPr>
        <w:t xml:space="preserve"> comes as three number arguments, representing one </w:t>
      </w:r>
      <w:r w:rsidRPr="00A076ED">
        <w:rPr>
          <w:rFonts w:ascii="Calibri" w:eastAsia="Calibri" w:hAnsi="Calibri" w:cs="Arial"/>
          <w:b/>
          <w:lang w:val="en-US"/>
        </w:rPr>
        <w:t>side</w:t>
      </w:r>
      <w:r w:rsidRPr="0099114E">
        <w:rPr>
          <w:rFonts w:ascii="Calibri" w:eastAsia="Calibri" w:hAnsi="Calibri" w:cs="Arial"/>
          <w:lang w:val="en-US"/>
        </w:rPr>
        <w:t xml:space="preserve"> of a triangle.</w:t>
      </w:r>
    </w:p>
    <w:p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output</w:t>
      </w:r>
      <w:r w:rsidRPr="0099114E">
        <w:rPr>
          <w:rFonts w:ascii="Calibri" w:eastAsia="Calibri" w:hAnsi="Calibri" w:cs="Arial"/>
          <w:lang w:val="en-US"/>
        </w:rPr>
        <w:t xml:space="preserve"> should be printed to the console.</w:t>
      </w:r>
    </w:p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99114E" w:rsidRPr="0099114E" w:rsidTr="0099114E">
        <w:tc>
          <w:tcPr>
            <w:tcW w:w="1134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9114E" w:rsidRPr="0099114E" w:rsidTr="00121ED7">
        <w:tc>
          <w:tcPr>
            <w:tcW w:w="1134" w:type="dxa"/>
          </w:tcPr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2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3.5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:rsidR="0099114E" w:rsidRPr="0099114E" w:rsidRDefault="0099114E" w:rsidP="0099114E">
            <w:pPr>
              <w:rPr>
                <w:rFonts w:ascii="Consolas" w:eastAsia="Calibri" w:hAnsi="Consolas" w:cs="Arial"/>
                <w:noProof/>
              </w:rPr>
            </w:pPr>
            <w:r w:rsidRPr="0099114E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99114E" w:rsidRPr="0099114E" w:rsidRDefault="0099114E" w:rsidP="0099114E">
            <w:pPr>
              <w:rPr>
                <w:rFonts w:ascii="Consolas" w:eastAsia="Calibri" w:hAnsi="Consolas" w:cs="Arial"/>
                <w:bCs/>
                <w:noProof/>
              </w:rPr>
            </w:pPr>
            <w:r w:rsidRPr="0099114E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:rsidR="00A63F90" w:rsidRPr="00F861F5" w:rsidRDefault="0099114E" w:rsidP="00F861F5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Use </w:t>
      </w:r>
      <w:hyperlink r:id="rId10" w:history="1"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Heron’s formula</w:t>
        </w:r>
      </w:hyperlink>
      <w:r w:rsidRPr="0099114E">
        <w:rPr>
          <w:rFonts w:ascii="Calibri" w:eastAsia="Calibri" w:hAnsi="Calibri" w:cs="Arial"/>
          <w:lang w:val="en-US"/>
        </w:rPr>
        <w:t xml:space="preserve"> to obtain the result.</w:t>
      </w:r>
    </w:p>
    <w:sectPr w:rsidR="00A63F90" w:rsidRPr="00F861F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C40" w:rsidRDefault="00177C40" w:rsidP="006803F4">
      <w:pPr>
        <w:spacing w:after="0" w:line="240" w:lineRule="auto"/>
      </w:pPr>
      <w:r>
        <w:separator/>
      </w:r>
    </w:p>
  </w:endnote>
  <w:endnote w:type="continuationSeparator" w:id="0">
    <w:p w:rsidR="00177C40" w:rsidRDefault="00177C40" w:rsidP="0068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F4" w:rsidRPr="00AC77AD" w:rsidRDefault="006803F4" w:rsidP="006803F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349F34E" wp14:editId="1707BE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" name="Picture 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F21DD5A" wp14:editId="7135998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5026CA" wp14:editId="0DECDD5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23FD6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F410CC" wp14:editId="783532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03F4" w:rsidRPr="008C2B83" w:rsidRDefault="006803F4" w:rsidP="006803F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C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C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410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803F4" w:rsidRPr="008C2B83" w:rsidRDefault="006803F4" w:rsidP="006803F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0C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0C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EAFABA" wp14:editId="70A18F0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03F4" w:rsidRDefault="006803F4" w:rsidP="006803F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AFAB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6803F4" w:rsidRDefault="006803F4" w:rsidP="006803F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F8069D" wp14:editId="4622623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03F4" w:rsidRDefault="006803F4" w:rsidP="006803F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03F4" w:rsidRDefault="006803F4" w:rsidP="006803F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28AEB" wp14:editId="62280D5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95D19A" wp14:editId="4F96D47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62AD8D" wp14:editId="2CA8FAE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AD387E" wp14:editId="355D20C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0C028F2" wp14:editId="76EFA8E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2F695A" wp14:editId="2CE98DD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F268E4" wp14:editId="6CAE9DC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E71EC1" wp14:editId="1A938E9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D1B403" wp14:editId="6CF3A55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19E02D" wp14:editId="2DBA10C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8069D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803F4" w:rsidRDefault="006803F4" w:rsidP="006803F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03F4" w:rsidRDefault="006803F4" w:rsidP="006803F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28AEB" wp14:editId="62280D5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95D19A" wp14:editId="4F96D47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62AD8D" wp14:editId="2CA8FAE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9AD387E" wp14:editId="355D20C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0C028F2" wp14:editId="76EFA8E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2F695A" wp14:editId="2CE98DD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F268E4" wp14:editId="6CAE9DC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E71EC1" wp14:editId="1A938E9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D1B403" wp14:editId="6CF3A55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19E02D" wp14:editId="2DBA10C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803F4" w:rsidRDefault="00680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C40" w:rsidRDefault="00177C40" w:rsidP="006803F4">
      <w:pPr>
        <w:spacing w:after="0" w:line="240" w:lineRule="auto"/>
      </w:pPr>
      <w:r>
        <w:separator/>
      </w:r>
    </w:p>
  </w:footnote>
  <w:footnote w:type="continuationSeparator" w:id="0">
    <w:p w:rsidR="00177C40" w:rsidRDefault="00177C40" w:rsidP="0068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B2658"/>
    <w:multiLevelType w:val="hybridMultilevel"/>
    <w:tmpl w:val="6DBA0E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ril Kirilov">
    <w15:presenceInfo w15:providerId="Windows Live" w15:userId="0001c1ff8e71e5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EC"/>
    <w:rsid w:val="000510CC"/>
    <w:rsid w:val="00177C40"/>
    <w:rsid w:val="001B24D4"/>
    <w:rsid w:val="002B4DFC"/>
    <w:rsid w:val="00300172"/>
    <w:rsid w:val="003C2ACB"/>
    <w:rsid w:val="004244BC"/>
    <w:rsid w:val="006754AC"/>
    <w:rsid w:val="006803F4"/>
    <w:rsid w:val="007329EC"/>
    <w:rsid w:val="00827B3E"/>
    <w:rsid w:val="0099114E"/>
    <w:rsid w:val="00A076ED"/>
    <w:rsid w:val="00A63F90"/>
    <w:rsid w:val="00AB19E3"/>
    <w:rsid w:val="00B40812"/>
    <w:rsid w:val="00B40C13"/>
    <w:rsid w:val="00C571EB"/>
    <w:rsid w:val="00CC2352"/>
    <w:rsid w:val="00D6035E"/>
    <w:rsid w:val="00DD255C"/>
    <w:rsid w:val="00DF5155"/>
    <w:rsid w:val="00E01CDF"/>
    <w:rsid w:val="00E41E4D"/>
    <w:rsid w:val="00F861F5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25299-37A4-4502-8C6C-F90974B4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E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E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3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9EC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F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F4"/>
  </w:style>
  <w:style w:type="paragraph" w:styleId="Footer">
    <w:name w:val="footer"/>
    <w:basedOn w:val="Normal"/>
    <w:link w:val="FooterChar"/>
    <w:uiPriority w:val="99"/>
    <w:unhideWhenUsed/>
    <w:rsid w:val="00680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69/Data-Types-and-Variables-More-Exercis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JS More Exercises</vt:lpstr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creator>User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9</cp:revision>
  <dcterms:created xsi:type="dcterms:W3CDTF">2019-01-08T15:21:00Z</dcterms:created>
  <dcterms:modified xsi:type="dcterms:W3CDTF">2019-05-17T10:51:00Z</dcterms:modified>
</cp:coreProperties>
</file>